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37CF40" w14:textId="77777777" w:rsidR="00B67D59" w:rsidRDefault="00CA6B2B" w:rsidP="00B67D59">
      <w:pPr>
        <w:pStyle w:val="Heading1"/>
      </w:pPr>
      <w:bookmarkStart w:id="0" w:name="_GoBack"/>
      <w:bookmarkEnd w:id="0"/>
      <w:r>
        <w:t>Lab</w:t>
      </w:r>
      <w:r w:rsidR="00B67D59">
        <w:t xml:space="preserve">: </w:t>
      </w:r>
      <w:r w:rsidR="00E82012">
        <w:rPr>
          <w:noProof/>
        </w:rPr>
        <w:t>Object Composition</w:t>
      </w:r>
    </w:p>
    <w:p w14:paraId="6C1672EF" w14:textId="77777777" w:rsidR="00B67D59" w:rsidRDefault="00B67D59" w:rsidP="00B67D59">
      <w:pPr>
        <w:rPr>
          <w:lang w:val="bg-BG"/>
        </w:rPr>
      </w:pPr>
      <w:r>
        <w:t xml:space="preserve">Problems for exercises and homework for the </w:t>
      </w:r>
      <w:hyperlink r:id="rId9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10" w:history="1">
        <w:r w:rsidR="00D76B0C" w:rsidRPr="00D76B0C">
          <w:rPr>
            <w:rStyle w:val="Hyperlink"/>
          </w:rPr>
          <w:t>https://judge.softuni.bg/Contests/1545</w:t>
        </w:r>
      </w:hyperlink>
      <w:r>
        <w:t>.</w:t>
      </w:r>
    </w:p>
    <w:p w14:paraId="34442CDE" w14:textId="77777777" w:rsidR="00B67D59" w:rsidRDefault="00E82012" w:rsidP="00B67D59">
      <w:pPr>
        <w:pStyle w:val="Heading2"/>
      </w:pPr>
      <w:r>
        <w:t>Order Rectangles</w:t>
      </w:r>
    </w:p>
    <w:p w14:paraId="367A05CF" w14:textId="1D8307DE" w:rsidR="00F02DA1" w:rsidRDefault="00F02DA1" w:rsidP="00F02DA1">
      <w:r>
        <w:t xml:space="preserve">You will be passed a few pairs of </w:t>
      </w:r>
      <w:r w:rsidRPr="00763A50">
        <w:rPr>
          <w:b/>
        </w:rPr>
        <w:t>widths</w:t>
      </w:r>
      <w:r>
        <w:t xml:space="preserve"> and </w:t>
      </w:r>
      <w:r w:rsidRPr="00763A50">
        <w:rPr>
          <w:b/>
        </w:rPr>
        <w:t>heights</w:t>
      </w:r>
      <w:r>
        <w:t xml:space="preserve"> of </w:t>
      </w:r>
      <w:r w:rsidRPr="00763A50">
        <w:t>rectangles</w:t>
      </w:r>
      <w:r>
        <w:t xml:space="preserve">, create </w:t>
      </w:r>
      <w:r w:rsidRPr="00763A50">
        <w:rPr>
          <w:b/>
        </w:rPr>
        <w:t>objects</w:t>
      </w:r>
      <w:r>
        <w:t xml:space="preserve"> to represent the rectangles. The objects should addi</w:t>
      </w:r>
      <w:r w:rsidR="00763A50">
        <w:t xml:space="preserve">tionally have two functions </w:t>
      </w:r>
      <w:r w:rsidR="00763A50" w:rsidRPr="00E76629">
        <w:rPr>
          <w:rStyle w:val="CodeChar"/>
        </w:rPr>
        <w:t>area</w:t>
      </w:r>
      <w:r>
        <w:t xml:space="preserve"> - that returns the </w:t>
      </w:r>
      <w:r w:rsidR="00763A50">
        <w:t xml:space="preserve">area of the rectangle and </w:t>
      </w:r>
      <w:r w:rsidR="00763A50" w:rsidRPr="00E76629">
        <w:rPr>
          <w:rStyle w:val="CodeChar"/>
        </w:rPr>
        <w:t>compareTo</w:t>
      </w:r>
      <w:r w:rsidR="00763A50">
        <w:t xml:space="preserve"> - that compares the current rectangle with another and produces a number </w:t>
      </w:r>
      <w:del w:id="1" w:author="antonoaatanasova" w:date="2019-02-22T12:36:00Z">
        <w:r w:rsidR="00763A50" w:rsidDel="00CC0870">
          <w:delText xml:space="preserve"> </w:delText>
        </w:r>
      </w:del>
      <w:r w:rsidR="00763A50">
        <w:t xml:space="preserve">signifying if the current rectangle is </w:t>
      </w:r>
      <w:r w:rsidR="00763A50" w:rsidRPr="00E76629">
        <w:rPr>
          <w:b/>
        </w:rPr>
        <w:t>smaller</w:t>
      </w:r>
      <w:r w:rsidR="00763A50">
        <w:t xml:space="preserve"> (negative number), </w:t>
      </w:r>
      <w:r w:rsidR="00763A50" w:rsidRPr="00E76629">
        <w:rPr>
          <w:b/>
        </w:rPr>
        <w:t>equal</w:t>
      </w:r>
      <w:r w:rsidR="00763A50">
        <w:t xml:space="preserve"> (0) or </w:t>
      </w:r>
      <w:r w:rsidR="00763A50" w:rsidRPr="00E76629">
        <w:rPr>
          <w:b/>
        </w:rPr>
        <w:t>larger</w:t>
      </w:r>
      <w:ins w:id="2" w:author="antonoaatanasova" w:date="2019-02-22T12:39:00Z">
        <w:r w:rsidR="00CC0870">
          <w:rPr>
            <w:b/>
            <w:lang w:val="bg-BG"/>
          </w:rPr>
          <w:t xml:space="preserve"> </w:t>
        </w:r>
      </w:ins>
      <w:r w:rsidR="00763A50">
        <w:t>(positive number) than the other rectangle.</w:t>
      </w:r>
      <w:r>
        <w:t xml:space="preserve"> </w:t>
      </w:r>
    </w:p>
    <w:p w14:paraId="023DA2C8" w14:textId="77777777"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119A7833" w14:textId="77777777" w:rsidR="00B631BE" w:rsidRDefault="00B631BE" w:rsidP="00F02DA1">
      <w:r>
        <w:t xml:space="preserve">The input will come as an </w:t>
      </w:r>
      <w:r w:rsidRPr="00D15989">
        <w:rPr>
          <w:b/>
        </w:rPr>
        <w:t>array of arrays</w:t>
      </w:r>
      <w:r>
        <w:t xml:space="preserve"> - every nested array will contain exactly 2 numbers the </w:t>
      </w:r>
      <w:r w:rsidRPr="00B631BE">
        <w:rPr>
          <w:rStyle w:val="CodeChar"/>
        </w:rPr>
        <w:t>width</w:t>
      </w:r>
      <w:r>
        <w:t xml:space="preserve"> and the </w:t>
      </w:r>
      <w:r w:rsidRPr="00B631BE">
        <w:rPr>
          <w:rStyle w:val="CodeChar"/>
        </w:rPr>
        <w:t>height</w:t>
      </w:r>
      <w:r>
        <w:t xml:space="preserve"> of the rectangle.</w:t>
      </w:r>
    </w:p>
    <w:p w14:paraId="6E01F014" w14:textId="77777777" w:rsidR="00B631BE" w:rsidRDefault="00B631BE" w:rsidP="00B631BE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5B641EE8" w14:textId="77777777" w:rsidR="00B631BE" w:rsidRDefault="00B631BE" w:rsidP="00F02DA1">
      <w:r>
        <w:t xml:space="preserve">The output must consist of an array of </w:t>
      </w:r>
      <w:r w:rsidRPr="00B631BE">
        <w:rPr>
          <w:b/>
        </w:rPr>
        <w:t>rectangles</w:t>
      </w:r>
      <w:r>
        <w:t xml:space="preserve"> (objects) sorted by their </w:t>
      </w:r>
      <w:r>
        <w:rPr>
          <w:rStyle w:val="CodeChar"/>
        </w:rPr>
        <w:t>area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first</w:t>
      </w:r>
      <w:r>
        <w:t xml:space="preserve"> criteria and by their </w:t>
      </w:r>
      <w:r w:rsidRPr="00B631BE">
        <w:rPr>
          <w:rStyle w:val="CodeChar"/>
        </w:rPr>
        <w:t>width</w:t>
      </w:r>
      <w:r>
        <w:t xml:space="preserve"> in </w:t>
      </w:r>
      <w:r w:rsidRPr="00B631BE">
        <w:rPr>
          <w:b/>
        </w:rPr>
        <w:t>descending</w:t>
      </w:r>
      <w:r>
        <w:t xml:space="preserve"> order as a </w:t>
      </w:r>
      <w:r w:rsidRPr="00B631BE">
        <w:rPr>
          <w:b/>
        </w:rPr>
        <w:t>second</w:t>
      </w:r>
      <w:r>
        <w:t xml:space="preserve"> criteria.  </w:t>
      </w:r>
    </w:p>
    <w:p w14:paraId="2B029D00" w14:textId="77777777" w:rsidR="00B631BE" w:rsidRPr="004B438A" w:rsidRDefault="00B631BE" w:rsidP="00B631B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7380"/>
      </w:tblGrid>
      <w:tr w:rsidR="00B631BE" w:rsidRPr="004B438A" w14:paraId="44F70B86" w14:textId="77777777" w:rsidTr="00B631BE">
        <w:tc>
          <w:tcPr>
            <w:tcW w:w="3122" w:type="dxa"/>
            <w:shd w:val="clear" w:color="auto" w:fill="D9D9D9" w:themeFill="background1" w:themeFillShade="D9"/>
          </w:tcPr>
          <w:p w14:paraId="1E4DC000" w14:textId="77777777" w:rsidR="00B631BE" w:rsidRPr="004B438A" w:rsidRDefault="00B631B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14:paraId="27CB7FEA" w14:textId="77777777" w:rsidR="00B631BE" w:rsidRPr="004B438A" w:rsidRDefault="00B631B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B631BE" w:rsidRPr="004B438A" w14:paraId="06BED76C" w14:textId="77777777" w:rsidTr="00B631BE">
        <w:tc>
          <w:tcPr>
            <w:tcW w:w="3122" w:type="dxa"/>
          </w:tcPr>
          <w:p w14:paraId="5481F383" w14:textId="77777777" w:rsidR="00B631BE" w:rsidRPr="004B438A" w:rsidRDefault="00B631BE" w:rsidP="009106F3">
            <w:pPr>
              <w:pStyle w:val="Code"/>
            </w:pPr>
            <w:r>
              <w:t>[[10,5]</w:t>
            </w:r>
            <w:r w:rsidRPr="004B438A">
              <w:t>,</w:t>
            </w:r>
            <w:r>
              <w:t>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14:paraId="1867CEA5" w14:textId="77777777" w:rsidR="00B631BE" w:rsidRDefault="00B631BE" w:rsidP="009106F3">
            <w:pPr>
              <w:pStyle w:val="Code"/>
            </w:pPr>
            <w:r>
              <w:t>[{width:5, height:12, area:function(), compareTo:function(other)},</w:t>
            </w:r>
          </w:p>
          <w:p w14:paraId="616F528D" w14:textId="77777777" w:rsidR="00B631BE" w:rsidRPr="004B438A" w:rsidRDefault="00B631BE" w:rsidP="009106F3">
            <w:pPr>
              <w:pStyle w:val="Code"/>
            </w:pPr>
            <w:r>
              <w:t>{width:10, height:5, area:funciton(),compareTo:function(other)}]</w:t>
            </w:r>
          </w:p>
        </w:tc>
      </w:tr>
      <w:tr w:rsidR="00B631BE" w:rsidRPr="004B438A" w14:paraId="7F6E2CE4" w14:textId="77777777" w:rsidTr="00B631BE">
        <w:tc>
          <w:tcPr>
            <w:tcW w:w="3122" w:type="dxa"/>
          </w:tcPr>
          <w:p w14:paraId="625B08CC" w14:textId="77777777" w:rsidR="00B631BE" w:rsidRPr="004B438A" w:rsidRDefault="00B631BE" w:rsidP="009106F3">
            <w:pPr>
              <w:pStyle w:val="Code"/>
            </w:pPr>
            <w:r>
              <w:t>[[10,5], [3,20]</w:t>
            </w:r>
            <w:r w:rsidRPr="004B438A">
              <w:t>,</w:t>
            </w:r>
            <w:r>
              <w:t xml:space="preserve"> [5,12</w:t>
            </w:r>
            <w:r w:rsidRPr="004B438A">
              <w:t>]</w:t>
            </w:r>
            <w:r>
              <w:t>]</w:t>
            </w:r>
          </w:p>
        </w:tc>
        <w:tc>
          <w:tcPr>
            <w:tcW w:w="7380" w:type="dxa"/>
          </w:tcPr>
          <w:p w14:paraId="596D6DA6" w14:textId="77777777" w:rsidR="00B631BE" w:rsidRDefault="00B631BE" w:rsidP="00B631BE">
            <w:pPr>
              <w:pStyle w:val="Code"/>
            </w:pPr>
            <w:r>
              <w:t>[{width:5, height:12, area:function(), compareTo:function(other)},</w:t>
            </w:r>
          </w:p>
          <w:p w14:paraId="56145697" w14:textId="77777777" w:rsidR="00B631BE" w:rsidRDefault="00B631BE" w:rsidP="00B631BE">
            <w:pPr>
              <w:pStyle w:val="Code"/>
            </w:pPr>
            <w:r>
              <w:t>{width:3, height:20, area:funciton(),compareTo:function(other)},</w:t>
            </w:r>
          </w:p>
          <w:p w14:paraId="654ABE2A" w14:textId="77777777" w:rsidR="00B631BE" w:rsidRPr="004B438A" w:rsidRDefault="00B631BE" w:rsidP="00B631BE">
            <w:pPr>
              <w:pStyle w:val="Code"/>
            </w:pPr>
            <w:r>
              <w:t>{width:10, height:5, area:funciton(),compareTo:function(other)}]]</w:t>
            </w:r>
          </w:p>
        </w:tc>
      </w:tr>
    </w:tbl>
    <w:p w14:paraId="40BD2CA6" w14:textId="77777777" w:rsidR="00B631BE" w:rsidRDefault="00B631BE" w:rsidP="00B631BE">
      <w:pPr>
        <w:pStyle w:val="Heading2"/>
      </w:pPr>
      <w:r>
        <w:t>Fibonacci</w:t>
      </w:r>
    </w:p>
    <w:p w14:paraId="3466C608" w14:textId="77777777" w:rsidR="00B631BE" w:rsidRDefault="004678A0" w:rsidP="00B631BE">
      <w:r>
        <w:t>Write a JS function that when called, returns the next</w:t>
      </w:r>
      <w:r w:rsidR="00511298">
        <w:t xml:space="preserve"> Fibonacci number</w:t>
      </w:r>
      <w:r>
        <w:t>, starting at 0, 1</w:t>
      </w:r>
      <w:r w:rsidR="00B631BE">
        <w:t>.</w:t>
      </w:r>
      <w:r>
        <w:t xml:space="preserve"> Use a </w:t>
      </w:r>
      <w:r w:rsidRPr="00B5587C">
        <w:rPr>
          <w:b/>
          <w:rPrChange w:id="3" w:author="antonoaatanasova" w:date="2019-02-22T14:32:00Z">
            <w:rPr/>
          </w:rPrChange>
        </w:rPr>
        <w:t>closure</w:t>
      </w:r>
      <w:r>
        <w:t xml:space="preserve"> to keep the current number.</w:t>
      </w:r>
    </w:p>
    <w:p w14:paraId="65C7DFB2" w14:textId="77777777"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3FDD91BF" w14:textId="77777777" w:rsidR="00B631BE" w:rsidRDefault="004678A0" w:rsidP="00B631BE">
      <w:r>
        <w:t>There will be no input.</w:t>
      </w:r>
    </w:p>
    <w:p w14:paraId="322D1D4F" w14:textId="77777777"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07CA4023" w14:textId="77777777" w:rsidR="00B631BE" w:rsidRDefault="00B631BE" w:rsidP="00B631BE">
      <w:pPr>
        <w:rPr>
          <w:noProof/>
        </w:rPr>
      </w:pPr>
      <w:r>
        <w:t xml:space="preserve">The </w:t>
      </w:r>
      <w:r w:rsidRPr="00511298">
        <w:rPr>
          <w:b/>
        </w:rPr>
        <w:t>output</w:t>
      </w:r>
      <w:r>
        <w:t xml:space="preserve"> </w:t>
      </w:r>
      <w:r w:rsidR="00511298">
        <w:t xml:space="preserve">must be </w:t>
      </w:r>
      <w:r w:rsidR="004678A0">
        <w:t xml:space="preserve">a </w:t>
      </w:r>
      <w:r w:rsidR="00511298">
        <w:t>Fibonacci number</w:t>
      </w:r>
      <w:r w:rsidR="006E21FF">
        <w:t xml:space="preserve"> and must be </w:t>
      </w:r>
      <w:r w:rsidR="006E21FF" w:rsidRPr="006E21FF">
        <w:rPr>
          <w:b/>
        </w:rPr>
        <w:t>returned</w:t>
      </w:r>
      <w:r w:rsidR="006E21FF">
        <w:t xml:space="preserve"> from the function</w:t>
      </w:r>
      <w:r w:rsidR="00511298">
        <w:rPr>
          <w:noProof/>
        </w:rPr>
        <w:t>.</w:t>
      </w:r>
    </w:p>
    <w:p w14:paraId="750B296C" w14:textId="77777777" w:rsidR="00511298" w:rsidRDefault="00511298" w:rsidP="00511298">
      <w:pPr>
        <w:pStyle w:val="Heading3"/>
        <w:rPr>
          <w:noProof/>
        </w:rPr>
      </w:pPr>
      <w:r w:rsidRPr="004B438A">
        <w:rPr>
          <w:noProof/>
        </w:rPr>
        <w:lastRenderedPageBreak/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8A0" w:rsidRPr="004B438A" w14:paraId="010DBD38" w14:textId="77777777" w:rsidTr="004678A0">
        <w:tc>
          <w:tcPr>
            <w:tcW w:w="10433" w:type="dxa"/>
            <w:shd w:val="clear" w:color="auto" w:fill="D9D9D9" w:themeFill="background1" w:themeFillShade="D9"/>
          </w:tcPr>
          <w:p w14:paraId="4841029B" w14:textId="77777777" w:rsidR="004678A0" w:rsidRPr="004B438A" w:rsidRDefault="004678A0" w:rsidP="0017584D">
            <w:pPr>
              <w:pStyle w:val="Code"/>
              <w:spacing w:before="0" w:after="0"/>
              <w:jc w:val="center"/>
            </w:pPr>
            <w:r>
              <w:t>Sample exectuion</w:t>
            </w:r>
          </w:p>
        </w:tc>
      </w:tr>
      <w:tr w:rsidR="004678A0" w:rsidRPr="004B438A" w14:paraId="5DCC3833" w14:textId="77777777" w:rsidTr="004678A0">
        <w:tc>
          <w:tcPr>
            <w:tcW w:w="10433" w:type="dxa"/>
          </w:tcPr>
          <w:p w14:paraId="0720B6B5" w14:textId="77777777" w:rsidR="004678A0" w:rsidRDefault="004678A0" w:rsidP="0017584D">
            <w:pPr>
              <w:pStyle w:val="Code"/>
              <w:contextualSpacing/>
            </w:pPr>
            <w:r>
              <w:t>let fib = getFibonator();</w:t>
            </w:r>
          </w:p>
          <w:p w14:paraId="0D0DFB6D" w14:textId="77777777" w:rsidR="004678A0" w:rsidRDefault="006E21FF" w:rsidP="0017584D">
            <w:pPr>
              <w:pStyle w:val="Code"/>
              <w:contextualSpacing/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 w:rsidRPr="004678A0">
              <w:rPr>
                <w:i/>
                <w:color w:val="00B050"/>
              </w:rPr>
              <w:t>// 1</w:t>
            </w:r>
          </w:p>
          <w:p w14:paraId="6C733004" w14:textId="77777777" w:rsidR="004678A0" w:rsidRDefault="006E21FF" w:rsidP="0017584D">
            <w:pPr>
              <w:pStyle w:val="Code"/>
              <w:contextualSpacing/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 w:rsidRPr="004678A0">
              <w:rPr>
                <w:i/>
                <w:color w:val="00B050"/>
              </w:rPr>
              <w:t>// 1</w:t>
            </w:r>
          </w:p>
          <w:p w14:paraId="1A06007B" w14:textId="77777777"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 w:rsidRPr="004678A0">
              <w:rPr>
                <w:i/>
                <w:color w:val="00B050"/>
              </w:rPr>
              <w:t>// 2</w:t>
            </w:r>
          </w:p>
          <w:p w14:paraId="734D23A8" w14:textId="77777777"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3</w:t>
            </w:r>
          </w:p>
          <w:p w14:paraId="715DCDFA" w14:textId="77777777"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5</w:t>
            </w:r>
          </w:p>
          <w:p w14:paraId="36B3EA07" w14:textId="77777777" w:rsidR="004678A0" w:rsidRDefault="006E21FF" w:rsidP="0017584D">
            <w:pPr>
              <w:pStyle w:val="Code"/>
              <w:contextualSpacing/>
              <w:rPr>
                <w:i/>
                <w:color w:val="00B050"/>
              </w:rPr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8</w:t>
            </w:r>
          </w:p>
          <w:p w14:paraId="2F25F246" w14:textId="77777777" w:rsidR="004678A0" w:rsidRPr="004B438A" w:rsidRDefault="006E21FF" w:rsidP="0017584D">
            <w:pPr>
              <w:pStyle w:val="Code"/>
              <w:contextualSpacing/>
            </w:pPr>
            <w:r>
              <w:t>console.log(</w:t>
            </w:r>
            <w:r w:rsidR="004678A0">
              <w:t>fib()</w:t>
            </w:r>
            <w:r>
              <w:t>)</w:t>
            </w:r>
            <w:r w:rsidR="004678A0">
              <w:t xml:space="preserve">; </w:t>
            </w:r>
            <w:r w:rsidR="004678A0">
              <w:rPr>
                <w:i/>
                <w:color w:val="00B050"/>
              </w:rPr>
              <w:t>// 13</w:t>
            </w:r>
          </w:p>
        </w:tc>
      </w:tr>
    </w:tbl>
    <w:p w14:paraId="7E94F562" w14:textId="77777777" w:rsidR="00511298" w:rsidRDefault="00511298" w:rsidP="00511298">
      <w:pPr>
        <w:pStyle w:val="Heading2"/>
      </w:pPr>
      <w:r>
        <w:t>List Processor</w:t>
      </w:r>
    </w:p>
    <w:p w14:paraId="3396B048" w14:textId="77777777" w:rsidR="005A3951" w:rsidRDefault="005A3951" w:rsidP="00511298">
      <w:r>
        <w:t>Using a closure</w:t>
      </w:r>
      <w:r w:rsidR="007A527D">
        <w:t xml:space="preserve">, create an inner object </w:t>
      </w:r>
      <w:r>
        <w:t>to process list commands. The commands supported should be the following:</w:t>
      </w:r>
    </w:p>
    <w:p w14:paraId="36F5816A" w14:textId="77777777"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add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adds the following string in an inner collection.</w:t>
      </w:r>
    </w:p>
    <w:p w14:paraId="03728F63" w14:textId="77777777" w:rsidR="005A3951" w:rsidRDefault="005A3951" w:rsidP="005A3951">
      <w:pPr>
        <w:pStyle w:val="ListParagraph"/>
        <w:numPr>
          <w:ilvl w:val="0"/>
          <w:numId w:val="29"/>
        </w:numPr>
        <w:rPr>
          <w:noProof/>
        </w:rPr>
      </w:pPr>
      <w:r w:rsidRPr="005A3951">
        <w:rPr>
          <w:b/>
          <w:noProof/>
        </w:rPr>
        <w:t>remove</w:t>
      </w:r>
      <w:r>
        <w:rPr>
          <w:noProof/>
        </w:rPr>
        <w:t xml:space="preserve"> </w:t>
      </w:r>
      <w:r w:rsidRPr="005A3951">
        <w:rPr>
          <w:b/>
          <w:noProof/>
        </w:rPr>
        <w:t>&lt;string&gt;</w:t>
      </w:r>
      <w:r>
        <w:rPr>
          <w:noProof/>
        </w:rPr>
        <w:t xml:space="preserve"> - removes all occurrences of the supplied </w:t>
      </w:r>
      <w:r w:rsidRPr="005A3951">
        <w:rPr>
          <w:b/>
          <w:noProof/>
        </w:rPr>
        <w:t>&lt;string&gt;</w:t>
      </w:r>
      <w:r>
        <w:rPr>
          <w:noProof/>
        </w:rPr>
        <w:t xml:space="preserve"> from the inner collection.</w:t>
      </w:r>
    </w:p>
    <w:p w14:paraId="5CF36E34" w14:textId="77777777" w:rsidR="005A3951" w:rsidRDefault="005A3951" w:rsidP="005A3951">
      <w:pPr>
        <w:pStyle w:val="ListParagraph"/>
        <w:numPr>
          <w:ilvl w:val="0"/>
          <w:numId w:val="29"/>
        </w:numPr>
      </w:pPr>
      <w:r w:rsidRPr="005A3951">
        <w:rPr>
          <w:b/>
          <w:noProof/>
        </w:rPr>
        <w:t>print</w:t>
      </w:r>
      <w:r>
        <w:rPr>
          <w:noProof/>
        </w:rPr>
        <w:t xml:space="preserve"> - prints</w:t>
      </w:r>
      <w:r>
        <w:t xml:space="preserve"> all elements of the inner collection joined by </w:t>
      </w:r>
      <w:r w:rsidR="0042631D">
        <w:rPr>
          <w:b/>
        </w:rPr>
        <w:t>",</w:t>
      </w:r>
      <w:r w:rsidRPr="005A3951">
        <w:rPr>
          <w:b/>
        </w:rPr>
        <w:t>"</w:t>
      </w:r>
      <w:r>
        <w:t>.</w:t>
      </w:r>
    </w:p>
    <w:p w14:paraId="01D7A54C" w14:textId="77777777"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48ED175F" w14:textId="77777777" w:rsidR="005A3951" w:rsidRPr="00511298" w:rsidRDefault="005A3951" w:rsidP="005A3951">
      <w:r>
        <w:t xml:space="preserve">The </w:t>
      </w:r>
      <w:r w:rsidRPr="005A3951">
        <w:rPr>
          <w:b/>
        </w:rPr>
        <w:t>input</w:t>
      </w:r>
      <w:r>
        <w:t xml:space="preserve"> will come as an </w:t>
      </w:r>
      <w:r w:rsidRPr="00D15989">
        <w:rPr>
          <w:b/>
        </w:rPr>
        <w:t>array of strings</w:t>
      </w:r>
      <w:r>
        <w:t xml:space="preserve"> - each string represents a </w:t>
      </w:r>
      <w:r w:rsidRPr="005A3951">
        <w:rPr>
          <w:b/>
        </w:rPr>
        <w:t>command</w:t>
      </w:r>
      <w:r>
        <w:t xml:space="preserve"> to be executed from the command execution engine.</w:t>
      </w:r>
    </w:p>
    <w:p w14:paraId="4AA66B49" w14:textId="77777777" w:rsidR="005A3951" w:rsidRDefault="005A3951" w:rsidP="005A3951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6D6E9CD8" w14:textId="77777777" w:rsidR="00B631BE" w:rsidRDefault="005A3951" w:rsidP="00F02DA1">
      <w:pPr>
        <w:rPr>
          <w:b/>
          <w:noProof/>
        </w:rPr>
      </w:pPr>
      <w:r>
        <w:t xml:space="preserve">For every print command - you should print on the console the inner collection joined </w:t>
      </w:r>
      <w:r>
        <w:rPr>
          <w:noProof/>
        </w:rPr>
        <w:t xml:space="preserve">by </w:t>
      </w:r>
      <w:r w:rsidR="00CF089C">
        <w:rPr>
          <w:b/>
          <w:noProof/>
        </w:rPr>
        <w:t>",</w:t>
      </w:r>
      <w:r w:rsidRPr="005A3951">
        <w:rPr>
          <w:b/>
          <w:noProof/>
        </w:rPr>
        <w:t>"</w:t>
      </w:r>
    </w:p>
    <w:p w14:paraId="4783F5B1" w14:textId="77777777" w:rsidR="005A3951" w:rsidRPr="004B438A" w:rsidRDefault="005A3951" w:rsidP="005A3951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5A3951" w:rsidRPr="004B438A" w14:paraId="12AA8214" w14:textId="77777777" w:rsidTr="005A3951">
        <w:tc>
          <w:tcPr>
            <w:tcW w:w="4562" w:type="dxa"/>
            <w:shd w:val="clear" w:color="auto" w:fill="D9D9D9" w:themeFill="background1" w:themeFillShade="D9"/>
          </w:tcPr>
          <w:p w14:paraId="2C755E72" w14:textId="77777777" w:rsidR="005A3951" w:rsidRPr="004B438A" w:rsidRDefault="005A3951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2DB4F868" w14:textId="77777777" w:rsidR="005A3951" w:rsidRPr="004B438A" w:rsidRDefault="005A3951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5A3951" w:rsidRPr="004B438A" w14:paraId="3573EAB4" w14:textId="77777777" w:rsidTr="005A3951">
        <w:tc>
          <w:tcPr>
            <w:tcW w:w="4562" w:type="dxa"/>
          </w:tcPr>
          <w:p w14:paraId="324CFA01" w14:textId="77777777"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  <w:r w:rsidRPr="005A3951">
              <w:rPr>
                <w:rFonts w:ascii="Consolas" w:eastAsia="Times New Roman" w:hAnsi="Consolas" w:cs="Consolas"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'remove hello'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'add again'</w:t>
            </w:r>
            <w:r w:rsidRPr="005A3951">
              <w:rPr>
                <w:rFonts w:ascii="Consolas" w:eastAsia="Times New Roman" w:hAnsi="Consolas" w:cs="Consolas"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</w:rPr>
              <w:t>'print'</w:t>
            </w:r>
            <w:r w:rsidRPr="005A3951">
              <w:rPr>
                <w:rFonts w:ascii="Consolas" w:eastAsia="Times New Roman" w:hAnsi="Consolas" w:cs="Consolas"/>
              </w:rPr>
              <w:t>]</w:t>
            </w:r>
          </w:p>
        </w:tc>
        <w:tc>
          <w:tcPr>
            <w:tcW w:w="5940" w:type="dxa"/>
          </w:tcPr>
          <w:p w14:paraId="4E1FCFCE" w14:textId="77777777"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again,</w:t>
            </w:r>
            <w:r>
              <w:rPr>
                <w:rFonts w:ascii="Consolas" w:eastAsia="Times New Roman" w:hAnsi="Consolas" w:cs="Consolas"/>
                <w:b/>
                <w:bCs/>
                <w:noProof/>
              </w:rPr>
              <w:t>again</w:t>
            </w:r>
          </w:p>
        </w:tc>
      </w:tr>
      <w:tr w:rsidR="005A3951" w:rsidRPr="004B438A" w14:paraId="2246EB58" w14:textId="77777777" w:rsidTr="005A3951">
        <w:tc>
          <w:tcPr>
            <w:tcW w:w="4562" w:type="dxa"/>
          </w:tcPr>
          <w:p w14:paraId="3AFFBF34" w14:textId="77777777" w:rsidR="005A3951" w:rsidRPr="005A3951" w:rsidRDefault="005A3951" w:rsidP="005A39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5A3951">
              <w:rPr>
                <w:rFonts w:ascii="Consolas" w:eastAsia="Times New Roman" w:hAnsi="Consolas" w:cs="Consolas"/>
                <w:noProof/>
              </w:rPr>
              <w:t>[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gosho'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5A3951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'remove pesho'</w:t>
            </w:r>
            <w:r w:rsidRPr="005A3951">
              <w:rPr>
                <w:rFonts w:ascii="Consolas" w:eastAsia="Times New Roman" w:hAnsi="Consolas" w:cs="Consolas"/>
                <w:noProof/>
              </w:rPr>
              <w:t>,</w:t>
            </w:r>
            <w:r w:rsidRPr="005A3951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5A3951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0056F022" w14:textId="77777777" w:rsidR="005A3951" w:rsidRPr="004B438A" w:rsidRDefault="005A3951" w:rsidP="009106F3">
            <w:pPr>
              <w:pStyle w:val="Code"/>
            </w:pPr>
            <w:r>
              <w:t>gosho</w:t>
            </w:r>
          </w:p>
        </w:tc>
      </w:tr>
    </w:tbl>
    <w:p w14:paraId="15BF6225" w14:textId="77777777" w:rsidR="005A3951" w:rsidRDefault="005A3951" w:rsidP="005A3951">
      <w:pPr>
        <w:pStyle w:val="Heading2"/>
      </w:pPr>
      <w:r>
        <w:t>Cars</w:t>
      </w:r>
    </w:p>
    <w:p w14:paraId="6A24D8C4" w14:textId="77777777" w:rsidR="00C412EE" w:rsidRDefault="00C412EE" w:rsidP="00F02DA1">
      <w:r>
        <w:t>Write a closure that can create and modify objects. All create</w:t>
      </w:r>
      <w:r w:rsidR="007A527D">
        <w:t>d</w:t>
      </w:r>
      <w:r>
        <w:t xml:space="preserve"> objects should be </w:t>
      </w:r>
      <w:r w:rsidRPr="007A527D">
        <w:rPr>
          <w:b/>
        </w:rPr>
        <w:t>kept</w:t>
      </w:r>
      <w:r>
        <w:t xml:space="preserve"> and be accessible by </w:t>
      </w:r>
      <w:r w:rsidRPr="007A527D">
        <w:rPr>
          <w:b/>
        </w:rPr>
        <w:t>name</w:t>
      </w:r>
      <w:r>
        <w:t>. You should support the following functionality:</w:t>
      </w:r>
    </w:p>
    <w:p w14:paraId="229CC14E" w14:textId="77777777"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</w:t>
      </w:r>
      <w:r>
        <w:rPr>
          <w:noProof/>
        </w:rPr>
        <w:t xml:space="preserve"> - creates an object with the supplied </w:t>
      </w:r>
      <w:r w:rsidRPr="00C412EE">
        <w:rPr>
          <w:b/>
          <w:noProof/>
        </w:rPr>
        <w:t>&lt;name&gt;</w:t>
      </w:r>
    </w:p>
    <w:p w14:paraId="72B0889A" w14:textId="77777777"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create &lt;name&gt; inherits &lt;parentName&gt;</w:t>
      </w:r>
      <w:r>
        <w:rPr>
          <w:noProof/>
        </w:rPr>
        <w:t xml:space="preserve"> - creates an object with the given </w:t>
      </w:r>
      <w:r w:rsidRPr="007A527D">
        <w:rPr>
          <w:rStyle w:val="CodeChar"/>
        </w:rPr>
        <w:t>&lt;name&gt;</w:t>
      </w:r>
      <w:r>
        <w:rPr>
          <w:noProof/>
        </w:rPr>
        <w:t xml:space="preserve">, that inherits from the parent object with the </w:t>
      </w:r>
      <w:r w:rsidRPr="007A527D">
        <w:rPr>
          <w:rStyle w:val="CodeChar"/>
        </w:rPr>
        <w:t>&lt;parentName&gt;</w:t>
      </w:r>
    </w:p>
    <w:p w14:paraId="79756FC8" w14:textId="77777777" w:rsidR="00C412EE" w:rsidRDefault="00C412EE" w:rsidP="00C412EE">
      <w:pPr>
        <w:pStyle w:val="ListParagraph"/>
        <w:numPr>
          <w:ilvl w:val="0"/>
          <w:numId w:val="30"/>
        </w:numPr>
        <w:rPr>
          <w:noProof/>
        </w:rPr>
      </w:pPr>
      <w:r w:rsidRPr="007A527D">
        <w:rPr>
          <w:rStyle w:val="CodeChar"/>
        </w:rPr>
        <w:t>set &lt;name&gt; &lt;key&gt; &lt;value&gt;</w:t>
      </w:r>
      <w:r>
        <w:rPr>
          <w:noProof/>
        </w:rPr>
        <w:t xml:space="preserve"> - sets the property with key equal to </w:t>
      </w:r>
      <w:r w:rsidRPr="007A527D">
        <w:rPr>
          <w:rStyle w:val="CodeChar"/>
        </w:rPr>
        <w:t>&lt;key&gt;</w:t>
      </w:r>
      <w:r>
        <w:rPr>
          <w:noProof/>
        </w:rPr>
        <w:t xml:space="preserve"> to </w:t>
      </w:r>
      <w:r w:rsidRPr="007A527D">
        <w:rPr>
          <w:rStyle w:val="CodeChar"/>
        </w:rPr>
        <w:t>&lt;value&gt;</w:t>
      </w:r>
      <w:r>
        <w:rPr>
          <w:noProof/>
        </w:rPr>
        <w:t xml:space="preserve"> in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>.</w:t>
      </w:r>
    </w:p>
    <w:p w14:paraId="294E44F8" w14:textId="77777777" w:rsidR="00C412EE" w:rsidRDefault="00C412EE" w:rsidP="00C412EE">
      <w:pPr>
        <w:pStyle w:val="ListParagraph"/>
        <w:numPr>
          <w:ilvl w:val="0"/>
          <w:numId w:val="30"/>
        </w:numPr>
      </w:pPr>
      <w:r w:rsidRPr="007A527D">
        <w:rPr>
          <w:rStyle w:val="CodeChar"/>
        </w:rPr>
        <w:t>print &lt;name&gt;</w:t>
      </w:r>
      <w:r>
        <w:rPr>
          <w:noProof/>
        </w:rPr>
        <w:t xml:space="preserve"> - prints the object with the supplied </w:t>
      </w:r>
      <w:r w:rsidRPr="007A527D">
        <w:rPr>
          <w:rStyle w:val="CodeChar"/>
        </w:rPr>
        <w:t>&lt;name&gt;</w:t>
      </w:r>
      <w:r>
        <w:rPr>
          <w:noProof/>
        </w:rPr>
        <w:t xml:space="preserve"> in the format </w:t>
      </w:r>
      <w:r w:rsidRPr="007A527D">
        <w:rPr>
          <w:rStyle w:val="CodeChar"/>
        </w:rPr>
        <w:t>"&lt;key1&gt;:&lt;value1&gt;,&lt;key2&gt;:&lt;value2&gt;…"</w:t>
      </w:r>
      <w:r>
        <w:rPr>
          <w:noProof/>
        </w:rPr>
        <w:t xml:space="preserve"> -</w:t>
      </w:r>
      <w:r>
        <w:t xml:space="preserve"> the printing should also print all </w:t>
      </w:r>
      <w:r w:rsidRPr="00C412EE">
        <w:rPr>
          <w:b/>
        </w:rPr>
        <w:t>inherited properties</w:t>
      </w:r>
      <w:r>
        <w:t xml:space="preserve"> from parent objects. Inherited properties should come after own properties.</w:t>
      </w:r>
    </w:p>
    <w:p w14:paraId="3AB89491" w14:textId="77777777"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56285A89" w14:textId="77777777" w:rsidR="00C412EE" w:rsidRPr="00511298" w:rsidRDefault="00C412EE" w:rsidP="00C412EE">
      <w:r>
        <w:t xml:space="preserve">The </w:t>
      </w:r>
      <w:r w:rsidRPr="005A3951">
        <w:rPr>
          <w:b/>
        </w:rPr>
        <w:t>input</w:t>
      </w:r>
      <w:r>
        <w:t xml:space="preserve"> will come as an </w:t>
      </w:r>
      <w:r w:rsidRPr="00D15989">
        <w:rPr>
          <w:b/>
        </w:rPr>
        <w:t>array of strings</w:t>
      </w:r>
      <w:r>
        <w:t xml:space="preserve"> - each string represents a </w:t>
      </w:r>
      <w:r w:rsidRPr="005A3951">
        <w:rPr>
          <w:b/>
        </w:rPr>
        <w:t>command</w:t>
      </w:r>
      <w:r>
        <w:t xml:space="preserve"> to be executed from your closure.</w:t>
      </w:r>
    </w:p>
    <w:p w14:paraId="65262E22" w14:textId="77777777" w:rsidR="00C412EE" w:rsidRDefault="00C412EE" w:rsidP="00C412EE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04C4AB91" w14:textId="77777777" w:rsidR="00C412EE" w:rsidRDefault="00C412EE" w:rsidP="00C412EE">
      <w:r>
        <w:t xml:space="preserve">For every </w:t>
      </w:r>
      <w:r w:rsidRPr="007A527D">
        <w:rPr>
          <w:rStyle w:val="CodeChar"/>
        </w:rPr>
        <w:t>print</w:t>
      </w:r>
      <w:r>
        <w:t xml:space="preserve"> command - you should print on the console all properties of the object in the above mentioned format.</w:t>
      </w:r>
    </w:p>
    <w:p w14:paraId="07F68BA8" w14:textId="77777777"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14:paraId="1858656E" w14:textId="77777777" w:rsidR="00AC5206" w:rsidRPr="00AC5206" w:rsidRDefault="00AC5206" w:rsidP="00C412EE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14:paraId="1237E5AF" w14:textId="77777777" w:rsidR="00C412EE" w:rsidRPr="004B438A" w:rsidRDefault="00C412EE" w:rsidP="00C412EE">
      <w:pPr>
        <w:pStyle w:val="Heading3"/>
        <w:rPr>
          <w:noProof/>
        </w:rPr>
      </w:pPr>
      <w:r w:rsidRPr="004B438A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C412EE" w:rsidRPr="004B438A" w14:paraId="7BCA0BFA" w14:textId="77777777" w:rsidTr="00C412EE">
        <w:tc>
          <w:tcPr>
            <w:tcW w:w="7172" w:type="dxa"/>
            <w:shd w:val="clear" w:color="auto" w:fill="D9D9D9" w:themeFill="background1" w:themeFillShade="D9"/>
          </w:tcPr>
          <w:p w14:paraId="0573314F" w14:textId="77777777" w:rsidR="00C412EE" w:rsidRPr="004B438A" w:rsidRDefault="00C412EE" w:rsidP="009106F3">
            <w:pPr>
              <w:pStyle w:val="Code"/>
              <w:spacing w:before="0" w:after="0"/>
              <w:jc w:val="center"/>
            </w:pPr>
            <w: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2F376929" w14:textId="77777777" w:rsidR="00C412EE" w:rsidRPr="004B438A" w:rsidRDefault="00C412EE" w:rsidP="009106F3">
            <w:pPr>
              <w:pStyle w:val="Code"/>
              <w:spacing w:before="0" w:after="0"/>
              <w:jc w:val="center"/>
            </w:pPr>
            <w:r w:rsidRPr="004B438A">
              <w:t>Output</w:t>
            </w:r>
          </w:p>
        </w:tc>
      </w:tr>
      <w:tr w:rsidR="00C412EE" w:rsidRPr="004B438A" w14:paraId="3B6D78DB" w14:textId="77777777" w:rsidTr="00C412EE">
        <w:tc>
          <w:tcPr>
            <w:tcW w:w="7172" w:type="dxa"/>
          </w:tcPr>
          <w:p w14:paraId="113A7DF8" w14:textId="77777777"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0BFF4839" w14:textId="77777777"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5B825DDD" w14:textId="77777777"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3357D91A" w14:textId="77777777"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4C3090EA" w14:textId="77777777" w:rsid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7E342C02" w14:textId="77777777" w:rsidR="00C412EE" w:rsidRPr="00C412EE" w:rsidRDefault="00C412EE" w:rsidP="00C412EE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</w:rPr>
            </w:pPr>
            <w:r w:rsidRPr="00C412EE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C412EE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14:paraId="3289421D" w14:textId="77777777"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color w:val="000000"/>
              </w:rPr>
            </w:pPr>
          </w:p>
        </w:tc>
        <w:tc>
          <w:tcPr>
            <w:tcW w:w="3330" w:type="dxa"/>
          </w:tcPr>
          <w:p w14:paraId="56BA0FE6" w14:textId="77777777"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3B00E1B1" w14:textId="77777777" w:rsid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</w:rPr>
            </w:pPr>
            <w:r w:rsidRPr="00C412EE">
              <w:rPr>
                <w:rFonts w:ascii="Consolas" w:eastAsia="Times New Roman" w:hAnsi="Consolas" w:cs="Consolas"/>
                <w:b/>
                <w:bCs/>
                <w:noProof/>
              </w:rPr>
              <w:t>model:new, color:red</w:t>
            </w:r>
          </w:p>
          <w:p w14:paraId="2BDF15CC" w14:textId="77777777" w:rsidR="00C412EE" w:rsidRPr="00C412EE" w:rsidRDefault="00C412EE" w:rsidP="00C412E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</w:rPr>
            </w:pPr>
          </w:p>
          <w:p w14:paraId="28540C6D" w14:textId="77777777" w:rsidR="00C412EE" w:rsidRPr="005A3951" w:rsidRDefault="00C412EE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71C2396E" w14:textId="77777777" w:rsidR="00C412EE" w:rsidRDefault="00C412EE" w:rsidP="00C412EE">
      <w:pPr>
        <w:pStyle w:val="Heading2"/>
      </w:pPr>
      <w:r>
        <w:t>Sum</w:t>
      </w:r>
    </w:p>
    <w:p w14:paraId="432222ED" w14:textId="77777777" w:rsidR="00C412EE" w:rsidRDefault="00C412EE" w:rsidP="00C412EE">
      <w:r>
        <w:t>Create a function which returns an object that can modify the DOM. The returned object should support the following functionality:</w:t>
      </w:r>
    </w:p>
    <w:p w14:paraId="0FA2C294" w14:textId="77777777"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init(selector1, selector2, resultSelector)</w:t>
      </w:r>
      <w:r>
        <w:rPr>
          <w:noProof/>
        </w:rPr>
        <w:t xml:space="preserve"> - initializes the object to work with the elements corresponding to the supplied selectors.</w:t>
      </w:r>
    </w:p>
    <w:p w14:paraId="720F717E" w14:textId="77777777" w:rsidR="00C412EE" w:rsidRDefault="00C412EE" w:rsidP="00C412EE">
      <w:pPr>
        <w:pStyle w:val="ListParagraph"/>
        <w:numPr>
          <w:ilvl w:val="0"/>
          <w:numId w:val="31"/>
        </w:numPr>
        <w:rPr>
          <w:noProof/>
        </w:rPr>
      </w:pPr>
      <w:r w:rsidRPr="00AC5206">
        <w:rPr>
          <w:rStyle w:val="CodeChar"/>
        </w:rPr>
        <w:t>add()</w:t>
      </w:r>
      <w:r>
        <w:rPr>
          <w:noProof/>
        </w:rPr>
        <w:t xml:space="preserve"> - </w:t>
      </w:r>
      <w:r w:rsidRPr="00AC5206">
        <w:rPr>
          <w:b/>
          <w:noProof/>
        </w:rPr>
        <w:t>adds</w:t>
      </w:r>
      <w:r>
        <w:rPr>
          <w:noProof/>
        </w:rPr>
        <w:t xml:space="preserve"> the numerical value of the element corresponding to </w:t>
      </w:r>
      <w:r w:rsidRPr="00AC5206">
        <w:rPr>
          <w:rStyle w:val="CodeChar"/>
        </w:rPr>
        <w:t>selector1</w:t>
      </w:r>
      <w:r>
        <w:rPr>
          <w:noProof/>
        </w:rPr>
        <w:t xml:space="preserve"> to the numerical value of the element corresponding to </w:t>
      </w:r>
      <w:r w:rsidRPr="00AC5206">
        <w:rPr>
          <w:rStyle w:val="CodeChar"/>
        </w:rPr>
        <w:t>selector2</w:t>
      </w:r>
      <w:r>
        <w:rPr>
          <w:noProof/>
        </w:rPr>
        <w:t xml:space="preserve"> and then writes the result in the element corresponding to </w:t>
      </w:r>
      <w:r w:rsidRPr="00AC5206">
        <w:rPr>
          <w:b/>
          <w:noProof/>
        </w:rPr>
        <w:t>resultSelector</w:t>
      </w:r>
    </w:p>
    <w:p w14:paraId="5581E4C9" w14:textId="77777777" w:rsidR="00C412EE" w:rsidRPr="00AC5206" w:rsidRDefault="00C412EE" w:rsidP="00C412EE">
      <w:pPr>
        <w:pStyle w:val="ListParagraph"/>
        <w:numPr>
          <w:ilvl w:val="0"/>
          <w:numId w:val="31"/>
        </w:numPr>
        <w:rPr>
          <w:rStyle w:val="CodeChar"/>
          <w:rFonts w:asciiTheme="minorHAnsi" w:hAnsiTheme="minorHAnsi"/>
          <w:b w:val="0"/>
        </w:rPr>
      </w:pPr>
      <w:r w:rsidRPr="00AC5206">
        <w:rPr>
          <w:rStyle w:val="CodeChar"/>
        </w:rPr>
        <w:t>subtract()</w:t>
      </w:r>
      <w:r>
        <w:rPr>
          <w:noProof/>
        </w:rPr>
        <w:t xml:space="preserve"> - </w:t>
      </w:r>
      <w:r w:rsidR="00AC5206" w:rsidRPr="00AC5206">
        <w:rPr>
          <w:b/>
          <w:noProof/>
        </w:rPr>
        <w:t>subtracts</w:t>
      </w:r>
      <w:r w:rsidR="00AC5206">
        <w:rPr>
          <w:noProof/>
        </w:rPr>
        <w:t xml:space="preserve"> the numerical value of the element corresponding to </w:t>
      </w:r>
      <w:r w:rsidR="00AC5206" w:rsidRPr="00AC5206">
        <w:rPr>
          <w:rStyle w:val="CodeChar"/>
        </w:rPr>
        <w:t>selector2</w:t>
      </w:r>
      <w:r w:rsidR="00AC5206">
        <w:rPr>
          <w:noProof/>
        </w:rPr>
        <w:t xml:space="preserve"> from the numerical value of the element corresponding to </w:t>
      </w:r>
      <w:r w:rsidR="00AC5206" w:rsidRPr="00AC5206">
        <w:rPr>
          <w:rStyle w:val="CodeChar"/>
        </w:rPr>
        <w:t>selector1</w:t>
      </w:r>
      <w:r w:rsidR="00AC5206">
        <w:rPr>
          <w:noProof/>
        </w:rPr>
        <w:t xml:space="preserve"> and then writes the result in the element corresponding to </w:t>
      </w:r>
      <w:r w:rsidR="00AC5206" w:rsidRPr="00AC5206">
        <w:rPr>
          <w:rStyle w:val="CodeChar"/>
        </w:rPr>
        <w:t>resultSelector</w:t>
      </w:r>
    </w:p>
    <w:p w14:paraId="7332D027" w14:textId="77777777"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Input</w:t>
      </w:r>
    </w:p>
    <w:p w14:paraId="7F685FE6" w14:textId="77777777" w:rsidR="00AC5206" w:rsidRPr="00511298" w:rsidRDefault="00AC5206" w:rsidP="00AC5206">
      <w:r>
        <w:t>There will be no input your function must only provide an object.</w:t>
      </w:r>
    </w:p>
    <w:p w14:paraId="623404F2" w14:textId="77777777" w:rsidR="00AC5206" w:rsidRDefault="00AC5206" w:rsidP="00AC5206">
      <w:pPr>
        <w:pStyle w:val="Heading3"/>
        <w:rPr>
          <w:noProof/>
        </w:rPr>
      </w:pPr>
      <w:r w:rsidRPr="004B438A">
        <w:rPr>
          <w:noProof/>
        </w:rPr>
        <w:t>Output</w:t>
      </w:r>
    </w:p>
    <w:p w14:paraId="00AEA4A4" w14:textId="77777777" w:rsidR="00AC5206" w:rsidRDefault="00AC5206" w:rsidP="00AC5206">
      <w:r>
        <w:t>Your function should return an object that meets the specified requirements.</w:t>
      </w:r>
    </w:p>
    <w:p w14:paraId="46EECA32" w14:textId="77777777" w:rsidR="00AC5206" w:rsidRDefault="00AC5206" w:rsidP="00AC5206">
      <w:pPr>
        <w:pStyle w:val="Heading3"/>
        <w:rPr>
          <w:noProof/>
        </w:rPr>
      </w:pPr>
      <w:r>
        <w:rPr>
          <w:noProof/>
        </w:rPr>
        <w:t>Constraints</w:t>
      </w:r>
    </w:p>
    <w:p w14:paraId="51CFB6DB" w14:textId="77777777" w:rsidR="00AC5206" w:rsidRDefault="00AC5206" w:rsidP="00AC5206">
      <w:pPr>
        <w:pStyle w:val="ListParagraph"/>
        <w:numPr>
          <w:ilvl w:val="0"/>
          <w:numId w:val="32"/>
        </w:numPr>
        <w:rPr>
          <w:b/>
        </w:rPr>
      </w:pPr>
      <w:r w:rsidRPr="00AC5206">
        <w:rPr>
          <w:b/>
        </w:rPr>
        <w:t xml:space="preserve">All commands will always </w:t>
      </w:r>
      <w:r w:rsidRPr="00AC5206">
        <w:rPr>
          <w:b/>
          <w:noProof/>
        </w:rPr>
        <w:t>be valid,</w:t>
      </w:r>
      <w:r w:rsidRPr="00AC5206">
        <w:rPr>
          <w:b/>
        </w:rPr>
        <w:t xml:space="preserve"> there will be no nonexistent or incorrect input.</w:t>
      </w:r>
    </w:p>
    <w:p w14:paraId="28A6DAEF" w14:textId="77777777" w:rsidR="00F36D96" w:rsidRPr="00AC5206" w:rsidRDefault="00F36D96" w:rsidP="00AC5206">
      <w:pPr>
        <w:pStyle w:val="ListParagraph"/>
        <w:numPr>
          <w:ilvl w:val="0"/>
          <w:numId w:val="32"/>
        </w:numPr>
        <w:rPr>
          <w:b/>
        </w:rPr>
      </w:pPr>
      <w:r>
        <w:rPr>
          <w:b/>
        </w:rPr>
        <w:t xml:space="preserve">All selectors will point to single </w:t>
      </w:r>
      <w:r w:rsidR="000053EF">
        <w:rPr>
          <w:b/>
        </w:rPr>
        <w:t xml:space="preserve">textbox </w:t>
      </w:r>
      <w:r>
        <w:rPr>
          <w:b/>
        </w:rPr>
        <w:t>elements.</w:t>
      </w:r>
    </w:p>
    <w:p w14:paraId="2429C177" w14:textId="77777777" w:rsidR="00AC5206" w:rsidRDefault="00AC5206" w:rsidP="00AC5206">
      <w:pPr>
        <w:pStyle w:val="Heading3"/>
        <w:rPr>
          <w:noProof/>
        </w:rPr>
      </w:pPr>
      <w:r>
        <w:rPr>
          <w:noProof/>
        </w:rPr>
        <w:t>HTML</w:t>
      </w:r>
    </w:p>
    <w:p w14:paraId="70EFC65F" w14:textId="77777777" w:rsidR="00AC5206" w:rsidRPr="00AC5206" w:rsidRDefault="00AC5206" w:rsidP="00AC5206">
      <w:r>
        <w:t>You are given the following HTML for testing purposes: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AC5206" w:rsidRPr="004B438A" w14:paraId="6A4BA177" w14:textId="77777777" w:rsidTr="00AC5206">
        <w:tc>
          <w:tcPr>
            <w:tcW w:w="10502" w:type="dxa"/>
            <w:shd w:val="clear" w:color="auto" w:fill="D9D9D9" w:themeFill="background1" w:themeFillShade="D9"/>
          </w:tcPr>
          <w:p w14:paraId="399A2A0A" w14:textId="77777777" w:rsidR="00AC5206" w:rsidRPr="004B438A" w:rsidRDefault="00AC5206" w:rsidP="009106F3">
            <w:pPr>
              <w:pStyle w:val="Code"/>
              <w:spacing w:before="0" w:after="0"/>
              <w:jc w:val="center"/>
            </w:pPr>
            <w:r>
              <w:t>sum.html</w:t>
            </w:r>
          </w:p>
        </w:tc>
      </w:tr>
      <w:tr w:rsidR="00AC5206" w:rsidRPr="004B438A" w14:paraId="6F420B21" w14:textId="77777777" w:rsidTr="00AC5206">
        <w:tc>
          <w:tcPr>
            <w:tcW w:w="10502" w:type="dxa"/>
          </w:tcPr>
          <w:p w14:paraId="727E3848" w14:textId="77777777" w:rsidR="00AC5206" w:rsidRPr="00AC5206" w:rsidRDefault="00AC5206" w:rsidP="009106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"num1"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"num2"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"result"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 xml:space="preserve">readonly 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br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"sumButton"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Sum&lt;/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"subtractButton"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Subtract&lt;/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Pr="00AC520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AC520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53B1DD42" w14:textId="77777777" w:rsidR="00C412EE" w:rsidRPr="00F02DA1" w:rsidRDefault="00C412EE" w:rsidP="00C412EE"/>
    <w:sectPr w:rsidR="00C412EE" w:rsidRPr="00F02DA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05F1EA" w14:textId="77777777" w:rsidR="00D44E74" w:rsidRDefault="00D44E74" w:rsidP="008068A2">
      <w:pPr>
        <w:spacing w:after="0" w:line="240" w:lineRule="auto"/>
      </w:pPr>
      <w:r>
        <w:separator/>
      </w:r>
    </w:p>
  </w:endnote>
  <w:endnote w:type="continuationSeparator" w:id="0">
    <w:p w14:paraId="13733957" w14:textId="77777777" w:rsidR="00D44E74" w:rsidRDefault="00D44E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660B3B" w14:textId="77777777" w:rsidR="00D76B0C" w:rsidRPr="00AC77AD" w:rsidRDefault="00D76B0C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2690E066" wp14:editId="1EFD64F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7A170087" wp14:editId="5F7C245A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88B891B" wp14:editId="5C17A6AD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10DCEDA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621AD5" wp14:editId="58AC2B0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4B9A1A" w14:textId="77777777" w:rsidR="00D76B0C" w:rsidRPr="008C2B83" w:rsidRDefault="00D76B0C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794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ins w:id="4" w:author="User" w:date="2019-05-02T19:03:00Z">
                            <w:r w:rsidR="00C77942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ins>
                          <w:del w:id="5" w:author="User" w:date="2019-05-02T19:03:00Z">
                            <w:r w:rsidDel="00C77942">
                              <w:rPr>
                                <w:noProof/>
                                <w:sz w:val="18"/>
                                <w:szCs w:val="18"/>
                              </w:rPr>
                              <w:delText>4</w:delText>
                            </w:r>
                          </w:del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44B9A1A" w14:textId="77777777" w:rsidR="00D76B0C" w:rsidRPr="008C2B83" w:rsidRDefault="00D76B0C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794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ins w:id="6" w:author="User" w:date="2019-05-02T19:03:00Z">
                      <w:r w:rsidR="00C77942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ins>
                    <w:del w:id="7" w:author="User" w:date="2019-05-02T19:03:00Z">
                      <w:r w:rsidDel="00C77942">
                        <w:rPr>
                          <w:noProof/>
                          <w:sz w:val="18"/>
                          <w:szCs w:val="18"/>
                        </w:rPr>
                        <w:delText>4</w:delText>
                      </w:r>
                    </w:del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FAA618" wp14:editId="2DC2D3A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E1FE28A" w14:textId="77777777" w:rsidR="00D76B0C" w:rsidRDefault="00D76B0C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5FFAA618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0E1FE28A" w14:textId="77777777" w:rsidR="00D76B0C" w:rsidRDefault="00D76B0C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3EFEA5" wp14:editId="59BBCA4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735988" w14:textId="77777777" w:rsidR="00D76B0C" w:rsidRDefault="00D76B0C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F3E6CE2" w14:textId="77777777" w:rsidR="00D76B0C" w:rsidRDefault="00D76B0C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506520" wp14:editId="154454F8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7C677C" wp14:editId="349B057F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2E9FF2" wp14:editId="29BAD358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4A94EE" wp14:editId="6B4076FA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21533A" wp14:editId="50829C0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A8AF14" wp14:editId="0B5179BF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B841F1" wp14:editId="6AC6A52C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BB7507" wp14:editId="6F858B0C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1342EB6" wp14:editId="79F0F6EC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3DB0D9" wp14:editId="55B64B13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63EFEA5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27735988" w14:textId="77777777" w:rsidR="00D76B0C" w:rsidRDefault="00D76B0C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F3E6CE2" w14:textId="77777777" w:rsidR="00D76B0C" w:rsidRDefault="00D76B0C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506520" wp14:editId="154454F8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7C677C" wp14:editId="349B057F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2E9FF2" wp14:editId="29BAD358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4A94EE" wp14:editId="6B4076FA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21533A" wp14:editId="50829C0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A8AF14" wp14:editId="0B5179BF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B841F1" wp14:editId="6AC6A52C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BB7507" wp14:editId="6F858B0C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342EB6" wp14:editId="79F0F6EC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3DB0D9" wp14:editId="55B64B13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65C99153" w14:textId="77777777" w:rsidR="00A13ADF" w:rsidRPr="00AC77AD" w:rsidRDefault="00A13AD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8B5886" w14:textId="77777777" w:rsidR="00D44E74" w:rsidRDefault="00D44E74" w:rsidP="008068A2">
      <w:pPr>
        <w:spacing w:after="0" w:line="240" w:lineRule="auto"/>
      </w:pPr>
      <w:r>
        <w:separator/>
      </w:r>
    </w:p>
  </w:footnote>
  <w:footnote w:type="continuationSeparator" w:id="0">
    <w:p w14:paraId="38026E10" w14:textId="77777777" w:rsidR="00D44E74" w:rsidRDefault="00D44E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2A0BDA" w14:textId="77777777" w:rsidR="00A13ADF" w:rsidRDefault="00A13AD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405F9E"/>
    <w:multiLevelType w:val="hybridMultilevel"/>
    <w:tmpl w:val="E614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C5241B"/>
    <w:multiLevelType w:val="hybridMultilevel"/>
    <w:tmpl w:val="9110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622A00"/>
    <w:multiLevelType w:val="hybridMultilevel"/>
    <w:tmpl w:val="E41CB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4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6"/>
  </w:num>
  <w:num w:numId="7">
    <w:abstractNumId w:val="4"/>
  </w:num>
  <w:num w:numId="8">
    <w:abstractNumId w:val="8"/>
  </w:num>
  <w:num w:numId="9">
    <w:abstractNumId w:val="27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6"/>
  </w:num>
  <w:num w:numId="13">
    <w:abstractNumId w:val="3"/>
  </w:num>
  <w:num w:numId="14">
    <w:abstractNumId w:val="28"/>
  </w:num>
  <w:num w:numId="15">
    <w:abstractNumId w:val="21"/>
  </w:num>
  <w:num w:numId="16">
    <w:abstractNumId w:val="34"/>
  </w:num>
  <w:num w:numId="17">
    <w:abstractNumId w:val="39"/>
  </w:num>
  <w:num w:numId="18">
    <w:abstractNumId w:val="6"/>
  </w:num>
  <w:num w:numId="19">
    <w:abstractNumId w:val="20"/>
  </w:num>
  <w:num w:numId="20">
    <w:abstractNumId w:val="2"/>
  </w:num>
  <w:num w:numId="21">
    <w:abstractNumId w:val="26"/>
  </w:num>
  <w:num w:numId="22">
    <w:abstractNumId w:val="23"/>
  </w:num>
  <w:num w:numId="23">
    <w:abstractNumId w:val="2"/>
  </w:num>
  <w:num w:numId="24">
    <w:abstractNumId w:val="13"/>
  </w:num>
  <w:num w:numId="25">
    <w:abstractNumId w:val="40"/>
  </w:num>
  <w:num w:numId="26">
    <w:abstractNumId w:val="15"/>
  </w:num>
  <w:num w:numId="27">
    <w:abstractNumId w:val="24"/>
  </w:num>
  <w:num w:numId="28">
    <w:abstractNumId w:val="7"/>
  </w:num>
  <w:num w:numId="29">
    <w:abstractNumId w:val="37"/>
  </w:num>
  <w:num w:numId="30">
    <w:abstractNumId w:val="19"/>
  </w:num>
  <w:num w:numId="31">
    <w:abstractNumId w:val="18"/>
  </w:num>
  <w:num w:numId="32">
    <w:abstractNumId w:val="14"/>
  </w:num>
  <w:num w:numId="33">
    <w:abstractNumId w:val="22"/>
  </w:num>
  <w:num w:numId="34">
    <w:abstractNumId w:val="11"/>
  </w:num>
  <w:num w:numId="35">
    <w:abstractNumId w:val="38"/>
  </w:num>
  <w:num w:numId="36">
    <w:abstractNumId w:val="41"/>
  </w:num>
  <w:num w:numId="37">
    <w:abstractNumId w:val="32"/>
  </w:num>
  <w:num w:numId="38">
    <w:abstractNumId w:val="10"/>
  </w:num>
  <w:num w:numId="39">
    <w:abstractNumId w:val="31"/>
  </w:num>
  <w:num w:numId="40">
    <w:abstractNumId w:val="0"/>
  </w:num>
  <w:num w:numId="41">
    <w:abstractNumId w:val="17"/>
  </w:num>
  <w:num w:numId="42">
    <w:abstractNumId w:val="43"/>
  </w:num>
  <w:num w:numId="43">
    <w:abstractNumId w:val="45"/>
  </w:num>
  <w:num w:numId="44">
    <w:abstractNumId w:val="33"/>
  </w:num>
  <w:num w:numId="45">
    <w:abstractNumId w:val="25"/>
  </w:num>
  <w:num w:numId="46">
    <w:abstractNumId w:val="35"/>
  </w:num>
  <w:num w:numId="47">
    <w:abstractNumId w:val="46"/>
  </w:num>
  <w:num w:numId="48">
    <w:abstractNumId w:val="42"/>
  </w:num>
  <w:num w:numId="49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tonoaatanasova">
    <w15:presenceInfo w15:providerId="AD" w15:userId="S::a.atanasova@softuni.bg::63f01c8f-a50b-4279-b3c6-a33faf65220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SyMDMzBGJzE0sLQyUdpeDU4uLM/DyQAsNaAHkRBz4sAAAA"/>
  </w:docVars>
  <w:rsids>
    <w:rsidRoot w:val="008068A2"/>
    <w:rsid w:val="00002C1C"/>
    <w:rsid w:val="000053EF"/>
    <w:rsid w:val="00007044"/>
    <w:rsid w:val="000136AA"/>
    <w:rsid w:val="00016D20"/>
    <w:rsid w:val="00025F04"/>
    <w:rsid w:val="00026DFC"/>
    <w:rsid w:val="00033689"/>
    <w:rsid w:val="000548E5"/>
    <w:rsid w:val="00064D15"/>
    <w:rsid w:val="00070A8B"/>
    <w:rsid w:val="000739CA"/>
    <w:rsid w:val="00086727"/>
    <w:rsid w:val="00092AAC"/>
    <w:rsid w:val="00096126"/>
    <w:rsid w:val="000B0854"/>
    <w:rsid w:val="000B39E6"/>
    <w:rsid w:val="000B56F0"/>
    <w:rsid w:val="000C469C"/>
    <w:rsid w:val="000E02C6"/>
    <w:rsid w:val="000E607B"/>
    <w:rsid w:val="000E7EFD"/>
    <w:rsid w:val="000F2044"/>
    <w:rsid w:val="000F3C1F"/>
    <w:rsid w:val="000F4444"/>
    <w:rsid w:val="00103906"/>
    <w:rsid w:val="0012270F"/>
    <w:rsid w:val="001251A9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061D"/>
    <w:rsid w:val="00183A2C"/>
    <w:rsid w:val="00192692"/>
    <w:rsid w:val="001A6728"/>
    <w:rsid w:val="001B600A"/>
    <w:rsid w:val="001C1FCD"/>
    <w:rsid w:val="001C78CD"/>
    <w:rsid w:val="001D2464"/>
    <w:rsid w:val="001E1161"/>
    <w:rsid w:val="001E2ACE"/>
    <w:rsid w:val="001E3FEF"/>
    <w:rsid w:val="00202683"/>
    <w:rsid w:val="00202CC2"/>
    <w:rsid w:val="00215FCE"/>
    <w:rsid w:val="00225D96"/>
    <w:rsid w:val="0023228A"/>
    <w:rsid w:val="002443ED"/>
    <w:rsid w:val="00262B43"/>
    <w:rsid w:val="00264287"/>
    <w:rsid w:val="0026589D"/>
    <w:rsid w:val="002664E1"/>
    <w:rsid w:val="00284CF4"/>
    <w:rsid w:val="00287093"/>
    <w:rsid w:val="002A2D2D"/>
    <w:rsid w:val="002B0473"/>
    <w:rsid w:val="002B7064"/>
    <w:rsid w:val="002D1F91"/>
    <w:rsid w:val="002D7759"/>
    <w:rsid w:val="0033212E"/>
    <w:rsid w:val="0033490F"/>
    <w:rsid w:val="00347400"/>
    <w:rsid w:val="00353772"/>
    <w:rsid w:val="00361D59"/>
    <w:rsid w:val="003636ED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C5D4C"/>
    <w:rsid w:val="003E1013"/>
    <w:rsid w:val="003E167F"/>
    <w:rsid w:val="003E2A2C"/>
    <w:rsid w:val="003E6334"/>
    <w:rsid w:val="003E6BFB"/>
    <w:rsid w:val="003F1864"/>
    <w:rsid w:val="00407948"/>
    <w:rsid w:val="0041697C"/>
    <w:rsid w:val="0042631D"/>
    <w:rsid w:val="004311CA"/>
    <w:rsid w:val="00432B08"/>
    <w:rsid w:val="00437FF8"/>
    <w:rsid w:val="0044011F"/>
    <w:rsid w:val="004678A0"/>
    <w:rsid w:val="0047331A"/>
    <w:rsid w:val="00473B2B"/>
    <w:rsid w:val="00476D4B"/>
    <w:rsid w:val="004879B8"/>
    <w:rsid w:val="00491748"/>
    <w:rsid w:val="004A7E77"/>
    <w:rsid w:val="004C4871"/>
    <w:rsid w:val="004D29A9"/>
    <w:rsid w:val="004D7BEB"/>
    <w:rsid w:val="0050017E"/>
    <w:rsid w:val="005028FA"/>
    <w:rsid w:val="00511298"/>
    <w:rsid w:val="005177D3"/>
    <w:rsid w:val="00517B12"/>
    <w:rsid w:val="00524789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5348"/>
    <w:rsid w:val="00596357"/>
    <w:rsid w:val="005A3951"/>
    <w:rsid w:val="005C131C"/>
    <w:rsid w:val="005C6A24"/>
    <w:rsid w:val="005C6FCA"/>
    <w:rsid w:val="005D2D86"/>
    <w:rsid w:val="005E04CE"/>
    <w:rsid w:val="005E6CC9"/>
    <w:rsid w:val="005E756A"/>
    <w:rsid w:val="005F333B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5634"/>
    <w:rsid w:val="006A0860"/>
    <w:rsid w:val="006A2AE6"/>
    <w:rsid w:val="006B0E1F"/>
    <w:rsid w:val="006C41BF"/>
    <w:rsid w:val="006D239A"/>
    <w:rsid w:val="006D31D9"/>
    <w:rsid w:val="006D640C"/>
    <w:rsid w:val="006E21FF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63A50"/>
    <w:rsid w:val="00770B05"/>
    <w:rsid w:val="00777713"/>
    <w:rsid w:val="00784922"/>
    <w:rsid w:val="00785258"/>
    <w:rsid w:val="0079149F"/>
    <w:rsid w:val="00791F02"/>
    <w:rsid w:val="00792872"/>
    <w:rsid w:val="0079324A"/>
    <w:rsid w:val="00794EEE"/>
    <w:rsid w:val="007A527D"/>
    <w:rsid w:val="007A635E"/>
    <w:rsid w:val="007C2C37"/>
    <w:rsid w:val="007C3E81"/>
    <w:rsid w:val="007D05A4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57BB0"/>
    <w:rsid w:val="00861625"/>
    <w:rsid w:val="008617B5"/>
    <w:rsid w:val="00863C18"/>
    <w:rsid w:val="0087027E"/>
    <w:rsid w:val="00870828"/>
    <w:rsid w:val="0088080B"/>
    <w:rsid w:val="0088330E"/>
    <w:rsid w:val="008C1BFA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16652"/>
    <w:rsid w:val="00920934"/>
    <w:rsid w:val="009254B7"/>
    <w:rsid w:val="0093734D"/>
    <w:rsid w:val="00941FFF"/>
    <w:rsid w:val="0095466F"/>
    <w:rsid w:val="00955691"/>
    <w:rsid w:val="00960C2E"/>
    <w:rsid w:val="00961157"/>
    <w:rsid w:val="00976E46"/>
    <w:rsid w:val="0098406E"/>
    <w:rsid w:val="00987310"/>
    <w:rsid w:val="00997C82"/>
    <w:rsid w:val="009B4421"/>
    <w:rsid w:val="009C0C39"/>
    <w:rsid w:val="009C6304"/>
    <w:rsid w:val="009D1805"/>
    <w:rsid w:val="009D57AC"/>
    <w:rsid w:val="00A02545"/>
    <w:rsid w:val="00A02813"/>
    <w:rsid w:val="00A06CF7"/>
    <w:rsid w:val="00A06D89"/>
    <w:rsid w:val="00A12B85"/>
    <w:rsid w:val="00A13ADF"/>
    <w:rsid w:val="00A21073"/>
    <w:rsid w:val="00A2426C"/>
    <w:rsid w:val="00A41120"/>
    <w:rsid w:val="00A45A89"/>
    <w:rsid w:val="00A46F10"/>
    <w:rsid w:val="00A47F12"/>
    <w:rsid w:val="00A61082"/>
    <w:rsid w:val="00A66DE2"/>
    <w:rsid w:val="00A70227"/>
    <w:rsid w:val="00A826E2"/>
    <w:rsid w:val="00A903A4"/>
    <w:rsid w:val="00AA3772"/>
    <w:rsid w:val="00AB106E"/>
    <w:rsid w:val="00AB1102"/>
    <w:rsid w:val="00AB2224"/>
    <w:rsid w:val="00AC5206"/>
    <w:rsid w:val="00AC60FE"/>
    <w:rsid w:val="00AC77AD"/>
    <w:rsid w:val="00AD3214"/>
    <w:rsid w:val="00AE05D3"/>
    <w:rsid w:val="00AE6D60"/>
    <w:rsid w:val="00AF082C"/>
    <w:rsid w:val="00B058CA"/>
    <w:rsid w:val="00B148DD"/>
    <w:rsid w:val="00B17740"/>
    <w:rsid w:val="00B24D30"/>
    <w:rsid w:val="00B41FB9"/>
    <w:rsid w:val="00B542A2"/>
    <w:rsid w:val="00B5587C"/>
    <w:rsid w:val="00B567F6"/>
    <w:rsid w:val="00B56A6B"/>
    <w:rsid w:val="00B631BE"/>
    <w:rsid w:val="00B63BD7"/>
    <w:rsid w:val="00B63DED"/>
    <w:rsid w:val="00B67D59"/>
    <w:rsid w:val="00B9309B"/>
    <w:rsid w:val="00B96AEE"/>
    <w:rsid w:val="00BA1772"/>
    <w:rsid w:val="00BA1F40"/>
    <w:rsid w:val="00BA4820"/>
    <w:rsid w:val="00BB05FA"/>
    <w:rsid w:val="00BB0D7E"/>
    <w:rsid w:val="00BB5B10"/>
    <w:rsid w:val="00BB6D29"/>
    <w:rsid w:val="00BC56D6"/>
    <w:rsid w:val="00BF1775"/>
    <w:rsid w:val="00BF201D"/>
    <w:rsid w:val="00BF3C41"/>
    <w:rsid w:val="00BF73CD"/>
    <w:rsid w:val="00C0490B"/>
    <w:rsid w:val="00C06FBA"/>
    <w:rsid w:val="00C07904"/>
    <w:rsid w:val="00C11320"/>
    <w:rsid w:val="00C14C80"/>
    <w:rsid w:val="00C221D9"/>
    <w:rsid w:val="00C355A5"/>
    <w:rsid w:val="00C412EE"/>
    <w:rsid w:val="00C43B64"/>
    <w:rsid w:val="00C53F37"/>
    <w:rsid w:val="00C600A6"/>
    <w:rsid w:val="00C61B2B"/>
    <w:rsid w:val="00C62A0F"/>
    <w:rsid w:val="00C704B9"/>
    <w:rsid w:val="00C7705F"/>
    <w:rsid w:val="00C77942"/>
    <w:rsid w:val="00C82862"/>
    <w:rsid w:val="00C84E4D"/>
    <w:rsid w:val="00C85A3B"/>
    <w:rsid w:val="00C86A92"/>
    <w:rsid w:val="00C95C26"/>
    <w:rsid w:val="00CA06F6"/>
    <w:rsid w:val="00CA0919"/>
    <w:rsid w:val="00CA6B2B"/>
    <w:rsid w:val="00CB27FE"/>
    <w:rsid w:val="00CB3C22"/>
    <w:rsid w:val="00CB75FA"/>
    <w:rsid w:val="00CC0870"/>
    <w:rsid w:val="00CD5181"/>
    <w:rsid w:val="00CD7485"/>
    <w:rsid w:val="00CF0396"/>
    <w:rsid w:val="00CF089C"/>
    <w:rsid w:val="00D02D55"/>
    <w:rsid w:val="00D15989"/>
    <w:rsid w:val="00D22895"/>
    <w:rsid w:val="00D30AFE"/>
    <w:rsid w:val="00D4354E"/>
    <w:rsid w:val="00D43F69"/>
    <w:rsid w:val="00D44867"/>
    <w:rsid w:val="00D44E74"/>
    <w:rsid w:val="00D50831"/>
    <w:rsid w:val="00D55609"/>
    <w:rsid w:val="00D67C0E"/>
    <w:rsid w:val="00D73957"/>
    <w:rsid w:val="00D75B0C"/>
    <w:rsid w:val="00D76B0C"/>
    <w:rsid w:val="00D829DE"/>
    <w:rsid w:val="00D910AA"/>
    <w:rsid w:val="00DC28E6"/>
    <w:rsid w:val="00DD5114"/>
    <w:rsid w:val="00DD7A43"/>
    <w:rsid w:val="00DD7BB2"/>
    <w:rsid w:val="00DE1B8E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63F64"/>
    <w:rsid w:val="00E74623"/>
    <w:rsid w:val="00E76629"/>
    <w:rsid w:val="00E82012"/>
    <w:rsid w:val="00E83A67"/>
    <w:rsid w:val="00E86D42"/>
    <w:rsid w:val="00E872AA"/>
    <w:rsid w:val="00E92202"/>
    <w:rsid w:val="00EA1019"/>
    <w:rsid w:val="00EA2D98"/>
    <w:rsid w:val="00EA3B29"/>
    <w:rsid w:val="00EB3AA6"/>
    <w:rsid w:val="00EB7421"/>
    <w:rsid w:val="00EC5A4D"/>
    <w:rsid w:val="00EC66CC"/>
    <w:rsid w:val="00ED0DEA"/>
    <w:rsid w:val="00ED73C4"/>
    <w:rsid w:val="00EE613C"/>
    <w:rsid w:val="00F02DA1"/>
    <w:rsid w:val="00F050C1"/>
    <w:rsid w:val="00F11AB3"/>
    <w:rsid w:val="00F17A4E"/>
    <w:rsid w:val="00F20B48"/>
    <w:rsid w:val="00F33B1D"/>
    <w:rsid w:val="00F35DE2"/>
    <w:rsid w:val="00F36D96"/>
    <w:rsid w:val="00F44ED6"/>
    <w:rsid w:val="00F45A61"/>
    <w:rsid w:val="00F46918"/>
    <w:rsid w:val="00F46DDE"/>
    <w:rsid w:val="00F51468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D73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B0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76B0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76B0C"/>
    <w:pPr>
      <w:keepNext/>
      <w:keepLines/>
      <w:numPr>
        <w:numId w:val="33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B0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6B0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B0C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B0C"/>
  </w:style>
  <w:style w:type="paragraph" w:styleId="Footer">
    <w:name w:val="footer"/>
    <w:basedOn w:val="Normal"/>
    <w:link w:val="FooterChar"/>
    <w:uiPriority w:val="99"/>
    <w:unhideWhenUsed/>
    <w:rsid w:val="00D76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B0C"/>
  </w:style>
  <w:style w:type="paragraph" w:styleId="BalloonText">
    <w:name w:val="Balloon Text"/>
    <w:basedOn w:val="Normal"/>
    <w:link w:val="BalloonTextChar"/>
    <w:uiPriority w:val="99"/>
    <w:semiHidden/>
    <w:unhideWhenUsed/>
    <w:rsid w:val="00D76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B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6B0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6B0C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6B0C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7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6B0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76B0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76B0C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D76B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76B0C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B0C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D76B0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76B0C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76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6B0C"/>
  </w:style>
  <w:style w:type="table" w:customStyle="1" w:styleId="TableGrid1">
    <w:name w:val="Table Grid1"/>
    <w:basedOn w:val="TableNormal"/>
    <w:next w:val="TableGrid"/>
    <w:uiPriority w:val="59"/>
    <w:rsid w:val="00D76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D76B0C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6B0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B0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76B0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76B0C"/>
    <w:pPr>
      <w:keepNext/>
      <w:keepLines/>
      <w:numPr>
        <w:numId w:val="33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6B0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6B0C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B0C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B0C"/>
  </w:style>
  <w:style w:type="paragraph" w:styleId="Footer">
    <w:name w:val="footer"/>
    <w:basedOn w:val="Normal"/>
    <w:link w:val="FooterChar"/>
    <w:uiPriority w:val="99"/>
    <w:unhideWhenUsed/>
    <w:rsid w:val="00D76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B0C"/>
  </w:style>
  <w:style w:type="paragraph" w:styleId="BalloonText">
    <w:name w:val="Balloon Text"/>
    <w:basedOn w:val="Normal"/>
    <w:link w:val="BalloonTextChar"/>
    <w:uiPriority w:val="99"/>
    <w:semiHidden/>
    <w:unhideWhenUsed/>
    <w:rsid w:val="00D76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6B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6B0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76B0C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6B0C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7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6B0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76B0C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76B0C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D76B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76B0C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B0C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D76B0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76B0C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76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76B0C"/>
  </w:style>
  <w:style w:type="table" w:customStyle="1" w:styleId="TableGrid1">
    <w:name w:val="Table Grid1"/>
    <w:basedOn w:val="TableNormal"/>
    <w:next w:val="TableGrid"/>
    <w:uiPriority w:val="59"/>
    <w:rsid w:val="00D76B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D76B0C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6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hyperlink" Target="https://judge.softuni.bg/Contests/154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171813-5BAD-4607-820B-F96B3601D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1620</TotalTime>
  <Pages>2</Pages>
  <Words>803</Words>
  <Characters>4578</Characters>
  <Application>Microsoft Office Word</Application>
  <DocSecurity>0</DocSecurity>
  <Lines>38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User</cp:lastModifiedBy>
  <cp:revision>81</cp:revision>
  <cp:lastPrinted>2015-10-26T22:35:00Z</cp:lastPrinted>
  <dcterms:created xsi:type="dcterms:W3CDTF">2016-06-17T07:37:00Z</dcterms:created>
  <dcterms:modified xsi:type="dcterms:W3CDTF">2019-05-02T16:03:00Z</dcterms:modified>
  <cp:category>programming, education, software engineering, software development</cp:category>
</cp:coreProperties>
</file>